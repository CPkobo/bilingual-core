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C90F9" w14:textId="17CD1F48" w:rsidR="00370527" w:rsidRDefault="00370527" w:rsidP="00370527">
      <w:del w:id="0" w:author="S" w:date="2021-07-20T05:58:00Z">
        <w:r w:rsidDel="005C01E0">
          <w:rPr>
            <w:rFonts w:hint="eastAsia"/>
          </w:rPr>
          <w:delText>ビデオを</w:delText>
        </w:r>
      </w:del>
      <w:r>
        <w:rPr>
          <w:rFonts w:hint="eastAsia"/>
        </w:rPr>
        <w:t>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2423FBC0" w14:textId="4F48BD4C" w:rsidR="00D7386C" w:rsidRPr="00370527" w:rsidRDefault="00D7386C" w:rsidP="00370527"/>
    <w:sectPr w:rsidR="00D7386C" w:rsidRPr="0037052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">
    <w15:presenceInfo w15:providerId="None" w15:userId="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dirty"/>
  <w:trackRevisions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FA"/>
    <w:rsid w:val="001617FA"/>
    <w:rsid w:val="002F7342"/>
    <w:rsid w:val="00370527"/>
    <w:rsid w:val="003A0605"/>
    <w:rsid w:val="005C01E0"/>
    <w:rsid w:val="007C292D"/>
    <w:rsid w:val="00D7386C"/>
    <w:rsid w:val="00FF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AF592B8"/>
  <w15:chartTrackingRefBased/>
  <w15:docId w15:val="{7063467A-0A6F-4C39-A2A4-2A3C9BED6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5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38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7</cp:revision>
  <dcterms:created xsi:type="dcterms:W3CDTF">2020-09-01T03:02:00Z</dcterms:created>
  <dcterms:modified xsi:type="dcterms:W3CDTF">2021-07-19T20:58:00Z</dcterms:modified>
</cp:coreProperties>
</file>